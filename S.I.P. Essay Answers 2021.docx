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CC99" w14:textId="66C446E4" w:rsidR="00CA35BB" w:rsidRDefault="009F3995">
      <w:pPr>
        <w:rPr>
          <w:rFonts w:ascii="Times New Roman" w:hAnsi="Times New Roman" w:cs="Times New Roman"/>
          <w:sz w:val="24"/>
          <w:szCs w:val="24"/>
        </w:rPr>
      </w:pPr>
      <w:r w:rsidRPr="00EF7588">
        <w:rPr>
          <w:rFonts w:ascii="Times New Roman" w:hAnsi="Times New Roman" w:cs="Times New Roman"/>
          <w:sz w:val="24"/>
          <w:szCs w:val="24"/>
        </w:rPr>
        <w:t>I have gained knowledge of computer science over the past few years in programming languages such as Java and Python</w:t>
      </w:r>
      <w:r>
        <w:rPr>
          <w:rFonts w:ascii="Times New Roman" w:hAnsi="Times New Roman" w:cs="Times New Roman"/>
          <w:sz w:val="24"/>
          <w:szCs w:val="24"/>
        </w:rPr>
        <w:t xml:space="preserve"> and increased my interest in computer programming</w:t>
      </w:r>
      <w:r w:rsidRPr="00EF7588">
        <w:rPr>
          <w:rFonts w:ascii="Times New Roman" w:hAnsi="Times New Roman" w:cs="Times New Roman"/>
          <w:sz w:val="24"/>
          <w:szCs w:val="24"/>
        </w:rPr>
        <w:t xml:space="preserve">. </w:t>
      </w:r>
      <w:ins w:id="0" w:author="A. Amarnath (CGO)" w:date="2021-03-18T14:57:00Z">
        <w:r w:rsidR="005375D3">
          <w:rPr>
            <w:rFonts w:ascii="Times New Roman" w:hAnsi="Times New Roman" w:cs="Times New Roman"/>
            <w:sz w:val="24"/>
            <w:szCs w:val="24"/>
          </w:rPr>
          <w:t xml:space="preserve">My participation in SIP 2020 also significantly enhanced my interest in Computer Science. </w:t>
        </w:r>
      </w:ins>
      <w:r w:rsidRPr="00EF7588">
        <w:rPr>
          <w:rFonts w:ascii="Times New Roman" w:hAnsi="Times New Roman" w:cs="Times New Roman"/>
          <w:sz w:val="24"/>
          <w:szCs w:val="24"/>
        </w:rPr>
        <w:t xml:space="preserve">I have participated in </w:t>
      </w:r>
      <w:r>
        <w:rPr>
          <w:rFonts w:ascii="Times New Roman" w:hAnsi="Times New Roman" w:cs="Times New Roman"/>
          <w:sz w:val="24"/>
          <w:szCs w:val="24"/>
        </w:rPr>
        <w:t xml:space="preserve">Synopsys </w:t>
      </w:r>
      <w:r w:rsidRPr="00EF7588">
        <w:rPr>
          <w:rFonts w:ascii="Times New Roman" w:hAnsi="Times New Roman" w:cs="Times New Roman"/>
          <w:sz w:val="24"/>
          <w:szCs w:val="24"/>
        </w:rPr>
        <w:t xml:space="preserve">science fairs for the last </w:t>
      </w:r>
      <w:r w:rsidR="00B15965">
        <w:rPr>
          <w:rFonts w:ascii="Times New Roman" w:hAnsi="Times New Roman" w:cs="Times New Roman"/>
          <w:sz w:val="24"/>
          <w:szCs w:val="24"/>
        </w:rPr>
        <w:t>five</w:t>
      </w:r>
      <w:r w:rsidRPr="00EF7588">
        <w:rPr>
          <w:rFonts w:ascii="Times New Roman" w:hAnsi="Times New Roman" w:cs="Times New Roman"/>
          <w:sz w:val="24"/>
          <w:szCs w:val="24"/>
        </w:rPr>
        <w:t xml:space="preserve"> years and presented my work to judges. For example, I have </w:t>
      </w:r>
      <w:r w:rsidR="00B15965">
        <w:rPr>
          <w:rFonts w:ascii="Times New Roman" w:hAnsi="Times New Roman" w:cs="Times New Roman"/>
          <w:sz w:val="24"/>
          <w:szCs w:val="24"/>
        </w:rPr>
        <w:t xml:space="preserve">recently </w:t>
      </w:r>
      <w:r w:rsidR="003D6AF2">
        <w:rPr>
          <w:rFonts w:ascii="Times New Roman" w:hAnsi="Times New Roman" w:cs="Times New Roman"/>
          <w:sz w:val="24"/>
          <w:szCs w:val="24"/>
        </w:rPr>
        <w:t>combined my data science and application development</w:t>
      </w:r>
      <w:r w:rsidR="003D6AF2" w:rsidRPr="003D6AF2">
        <w:rPr>
          <w:rFonts w:ascii="Times New Roman" w:hAnsi="Times New Roman" w:cs="Times New Roman"/>
          <w:sz w:val="24"/>
          <w:szCs w:val="24"/>
        </w:rPr>
        <w:t xml:space="preserve"> </w:t>
      </w:r>
      <w:r w:rsidR="003D6AF2">
        <w:rPr>
          <w:rFonts w:ascii="Times New Roman" w:hAnsi="Times New Roman" w:cs="Times New Roman"/>
          <w:sz w:val="24"/>
          <w:szCs w:val="24"/>
        </w:rPr>
        <w:t>skills</w:t>
      </w:r>
      <w:r w:rsidR="00A23227">
        <w:rPr>
          <w:rFonts w:ascii="Times New Roman" w:hAnsi="Times New Roman" w:cs="Times New Roman"/>
          <w:sz w:val="24"/>
          <w:szCs w:val="24"/>
        </w:rPr>
        <w:t xml:space="preserve"> to create an application</w:t>
      </w:r>
      <w:r w:rsidR="00B15965">
        <w:rPr>
          <w:rFonts w:ascii="Times New Roman" w:hAnsi="Times New Roman" w:cs="Times New Roman"/>
          <w:sz w:val="24"/>
          <w:szCs w:val="24"/>
        </w:rPr>
        <w:t xml:space="preserve"> in</w:t>
      </w:r>
      <w:r w:rsidR="00B15965" w:rsidRPr="00B15965">
        <w:rPr>
          <w:rFonts w:ascii="Times New Roman" w:hAnsi="Times New Roman" w:cs="Times New Roman"/>
          <w:sz w:val="24"/>
          <w:szCs w:val="24"/>
        </w:rPr>
        <w:t xml:space="preserve"> Java </w:t>
      </w:r>
      <w:r w:rsidR="00D325CA">
        <w:rPr>
          <w:rFonts w:ascii="Times New Roman" w:hAnsi="Times New Roman" w:cs="Times New Roman"/>
          <w:sz w:val="24"/>
          <w:szCs w:val="24"/>
        </w:rPr>
        <w:t>that</w:t>
      </w:r>
      <w:r w:rsidR="00B15965" w:rsidRPr="00B15965">
        <w:rPr>
          <w:rFonts w:ascii="Times New Roman" w:hAnsi="Times New Roman" w:cs="Times New Roman"/>
          <w:sz w:val="24"/>
          <w:szCs w:val="24"/>
        </w:rPr>
        <w:t xml:space="preserve"> identif</w:t>
      </w:r>
      <w:r w:rsidR="00D325CA">
        <w:rPr>
          <w:rFonts w:ascii="Times New Roman" w:hAnsi="Times New Roman" w:cs="Times New Roman"/>
          <w:sz w:val="24"/>
          <w:szCs w:val="24"/>
        </w:rPr>
        <w:t>ies</w:t>
      </w:r>
      <w:r w:rsidR="00B15965" w:rsidRPr="00B15965">
        <w:rPr>
          <w:rFonts w:ascii="Times New Roman" w:hAnsi="Times New Roman" w:cs="Times New Roman"/>
          <w:sz w:val="24"/>
          <w:szCs w:val="24"/>
        </w:rPr>
        <w:t xml:space="preserve"> trends in climate patterns </w:t>
      </w:r>
      <w:del w:id="1" w:author="A. Amarnath (CGO)" w:date="2021-03-18T14:55:00Z">
        <w:r w:rsidR="00B15965" w:rsidRPr="00B15965" w:rsidDel="005375D3">
          <w:rPr>
            <w:rFonts w:ascii="Times New Roman" w:hAnsi="Times New Roman" w:cs="Times New Roman"/>
            <w:sz w:val="24"/>
            <w:szCs w:val="24"/>
          </w:rPr>
          <w:delText>from two large datasets of global and regional climate data</w:delText>
        </w:r>
        <w:r w:rsidRPr="00EF7588" w:rsidDel="005375D3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2" w:author="A. Amarnath (CGO)" w:date="2021-03-18T14:55:00Z">
        <w:r w:rsidR="005375D3">
          <w:rPr>
            <w:rFonts w:ascii="Times New Roman" w:hAnsi="Times New Roman" w:cs="Times New Roman"/>
            <w:sz w:val="24"/>
            <w:szCs w:val="24"/>
          </w:rPr>
          <w:t>and</w:t>
        </w:r>
      </w:ins>
      <w:r w:rsidRPr="00EF7588">
        <w:rPr>
          <w:rFonts w:ascii="Times New Roman" w:hAnsi="Times New Roman" w:cs="Times New Roman"/>
          <w:sz w:val="24"/>
          <w:szCs w:val="24"/>
        </w:rPr>
        <w:t xml:space="preserve"> </w:t>
      </w:r>
      <w:ins w:id="3" w:author="A. Amarnath (CGO)" w:date="2021-03-18T14:55:00Z">
        <w:r w:rsidR="005375D3" w:rsidRPr="00F15822">
          <w:rPr>
            <w:rFonts w:ascii="Times New Roman" w:hAnsi="Times New Roman" w:cs="Times New Roman"/>
            <w:sz w:val="24"/>
            <w:szCs w:val="24"/>
          </w:rPr>
          <w:t xml:space="preserve">temperature changes </w:t>
        </w:r>
      </w:ins>
      <w:ins w:id="4" w:author="A. Amarnath (CGO)" w:date="2021-03-18T14:56:00Z">
        <w:r w:rsidR="005375D3">
          <w:rPr>
            <w:rFonts w:ascii="Times New Roman" w:hAnsi="Times New Roman" w:cs="Times New Roman"/>
            <w:sz w:val="24"/>
            <w:szCs w:val="24"/>
          </w:rPr>
          <w:t xml:space="preserve">from two large data sets </w:t>
        </w:r>
      </w:ins>
      <w:ins w:id="5" w:author="A. Amarnath (CGO)" w:date="2021-03-18T14:55:00Z">
        <w:r w:rsidR="005375D3" w:rsidRPr="00F15822">
          <w:rPr>
            <w:rFonts w:ascii="Times New Roman" w:hAnsi="Times New Roman" w:cs="Times New Roman"/>
            <w:sz w:val="24"/>
            <w:szCs w:val="24"/>
          </w:rPr>
          <w:t>across 197 countries of Planet Earth from 1750 to 2015</w:t>
        </w:r>
      </w:ins>
      <w:ins w:id="6" w:author="A. Amarnath (CGO)" w:date="2021-03-18T14:56:00Z">
        <w:r w:rsidR="005375D3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 w:rsidRPr="00EF7588">
        <w:rPr>
          <w:rFonts w:ascii="Times New Roman" w:hAnsi="Times New Roman" w:cs="Times New Roman"/>
          <w:sz w:val="24"/>
          <w:szCs w:val="24"/>
        </w:rPr>
        <w:t>I have learned machine model design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7588">
        <w:rPr>
          <w:rFonts w:ascii="Times New Roman" w:hAnsi="Times New Roman" w:cs="Times New Roman"/>
          <w:sz w:val="24"/>
          <w:szCs w:val="24"/>
        </w:rPr>
        <w:t xml:space="preserve"> simulation</w:t>
      </w:r>
      <w:r>
        <w:rPr>
          <w:rFonts w:ascii="Times New Roman" w:hAnsi="Times New Roman" w:cs="Times New Roman"/>
          <w:sz w:val="24"/>
          <w:szCs w:val="24"/>
        </w:rPr>
        <w:t xml:space="preserve">, and manufacturing </w:t>
      </w:r>
      <w:r w:rsidRPr="00EF7588">
        <w:rPr>
          <w:rFonts w:ascii="Times New Roman" w:hAnsi="Times New Roman" w:cs="Times New Roman"/>
          <w:sz w:val="24"/>
          <w:szCs w:val="24"/>
        </w:rPr>
        <w:t xml:space="preserve">using Autodesk Inventor Professional as part of the </w:t>
      </w:r>
      <w:ins w:id="7" w:author="A. Amarnath (CGO)" w:date="2021-03-18T14:56:00Z">
        <w:r w:rsidR="005375D3">
          <w:rPr>
            <w:rFonts w:ascii="Times New Roman" w:hAnsi="Times New Roman" w:cs="Times New Roman"/>
            <w:sz w:val="24"/>
            <w:szCs w:val="24"/>
          </w:rPr>
          <w:t>B</w:t>
        </w:r>
      </w:ins>
      <w:del w:id="8" w:author="A. Amarnath (CGO)" w:date="2021-03-18T14:56:00Z">
        <w:r w:rsidR="00BA4694" w:rsidDel="005375D3">
          <w:rPr>
            <w:rFonts w:ascii="Times New Roman" w:hAnsi="Times New Roman" w:cs="Times New Roman"/>
            <w:sz w:val="24"/>
            <w:szCs w:val="24"/>
          </w:rPr>
          <w:delText>b</w:delText>
        </w:r>
      </w:del>
      <w:r w:rsidR="00BA4694">
        <w:rPr>
          <w:rFonts w:ascii="Times New Roman" w:hAnsi="Times New Roman" w:cs="Times New Roman"/>
          <w:sz w:val="24"/>
          <w:szCs w:val="24"/>
        </w:rPr>
        <w:t xml:space="preserve">oard of my </w:t>
      </w:r>
      <w:r w:rsidR="00CA1BD3">
        <w:rPr>
          <w:rFonts w:ascii="Times New Roman" w:hAnsi="Times New Roman" w:cs="Times New Roman"/>
          <w:sz w:val="24"/>
          <w:szCs w:val="24"/>
        </w:rPr>
        <w:t>FIRST Robotics Competition</w:t>
      </w:r>
      <w:r w:rsidR="00BA4694">
        <w:rPr>
          <w:rFonts w:ascii="Times New Roman" w:hAnsi="Times New Roman" w:cs="Times New Roman"/>
          <w:sz w:val="24"/>
          <w:szCs w:val="24"/>
        </w:rPr>
        <w:t xml:space="preserve"> robotics team</w:t>
      </w:r>
      <w:r w:rsidRPr="00EF75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While</w:t>
      </w:r>
      <w:r w:rsidRPr="00B6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working with other people, I have gained experience in designing and performing stress analysis on parts. </w:t>
      </w:r>
      <w:r w:rsidR="00F03039">
        <w:rPr>
          <w:rFonts w:ascii="Times New Roman" w:hAnsi="Times New Roman" w:cs="Times New Roman"/>
          <w:sz w:val="24"/>
          <w:szCs w:val="24"/>
        </w:rPr>
        <w:t xml:space="preserve">After taking the Intro to Computer Science class at my school and using tools like Git and Maven and software frameworks, I have learned </w:t>
      </w:r>
      <w:r w:rsidR="00CC2914">
        <w:rPr>
          <w:rFonts w:ascii="Times New Roman" w:hAnsi="Times New Roman" w:cs="Times New Roman"/>
          <w:sz w:val="24"/>
          <w:szCs w:val="24"/>
        </w:rPr>
        <w:t xml:space="preserve">how to </w:t>
      </w:r>
      <w:r w:rsidR="00797B5F">
        <w:rPr>
          <w:rFonts w:ascii="Times New Roman" w:hAnsi="Times New Roman" w:cs="Times New Roman"/>
          <w:sz w:val="24"/>
          <w:szCs w:val="24"/>
        </w:rPr>
        <w:t xml:space="preserve">automate </w:t>
      </w:r>
      <w:r w:rsidR="00CC2914">
        <w:rPr>
          <w:rFonts w:ascii="Times New Roman" w:hAnsi="Times New Roman" w:cs="Times New Roman"/>
          <w:sz w:val="24"/>
          <w:szCs w:val="24"/>
        </w:rPr>
        <w:t>workflow, dependencies, and builds.</w:t>
      </w:r>
      <w:r w:rsidR="00FC730D">
        <w:rPr>
          <w:rFonts w:ascii="Times New Roman" w:hAnsi="Times New Roman" w:cs="Times New Roman"/>
          <w:sz w:val="24"/>
          <w:szCs w:val="24"/>
        </w:rPr>
        <w:t xml:space="preserve"> While working on a computer science or engineering project, I can use these skills to enhance efficiency and </w:t>
      </w:r>
      <w:r w:rsidR="00083944">
        <w:rPr>
          <w:rFonts w:ascii="Times New Roman" w:hAnsi="Times New Roman" w:cs="Times New Roman"/>
          <w:sz w:val="24"/>
          <w:szCs w:val="24"/>
        </w:rPr>
        <w:t>workflow</w:t>
      </w:r>
      <w:r w:rsidR="00FC730D">
        <w:rPr>
          <w:rFonts w:ascii="Times New Roman" w:hAnsi="Times New Roman" w:cs="Times New Roman"/>
          <w:sz w:val="24"/>
          <w:szCs w:val="24"/>
        </w:rPr>
        <w:t>.</w:t>
      </w:r>
      <w:r w:rsidR="00F03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SIP 202</w:t>
      </w:r>
      <w:r w:rsidR="009908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program has multiple computer engineering projects, and I hope to learn better ways to code and apply my knowledge in real-world lab projects.</w:t>
      </w:r>
    </w:p>
    <w:p w14:paraId="41B31DEC" w14:textId="0F8FBFAD" w:rsidR="00C85C38" w:rsidRDefault="00C85C38">
      <w:pPr>
        <w:rPr>
          <w:rFonts w:ascii="Times New Roman" w:hAnsi="Times New Roman" w:cs="Times New Roman"/>
          <w:sz w:val="24"/>
          <w:szCs w:val="24"/>
        </w:rPr>
      </w:pPr>
    </w:p>
    <w:p w14:paraId="18B91AA1" w14:textId="052B12FD" w:rsidR="00C85C38" w:rsidRDefault="00C85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SIP 202</w:t>
      </w:r>
      <w:r w:rsidR="00FB68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program has projects related to electrical engineering which greatly appeals to me. Building skills in electrical engineering is something I look forward to. I have built some foundational knowledge in electrical engineering through my interest in high school robotics.</w:t>
      </w:r>
      <w:r w:rsidR="004B7088">
        <w:rPr>
          <w:rFonts w:ascii="Times New Roman" w:hAnsi="Times New Roman" w:cs="Times New Roman"/>
          <w:sz w:val="24"/>
          <w:szCs w:val="24"/>
        </w:rPr>
        <w:t xml:space="preserve"> In our robotics club’s annual “soccer bots” event, I learned how to generally assemble an electronic board using different tools in the lab</w:t>
      </w:r>
      <w:r w:rsidR="0041607C">
        <w:rPr>
          <w:rFonts w:ascii="Times New Roman" w:hAnsi="Times New Roman" w:cs="Times New Roman"/>
          <w:sz w:val="24"/>
          <w:szCs w:val="24"/>
        </w:rPr>
        <w:t xml:space="preserve"> including band saws</w:t>
      </w:r>
      <w:r w:rsidR="0014243D">
        <w:rPr>
          <w:rFonts w:ascii="Times New Roman" w:hAnsi="Times New Roman" w:cs="Times New Roman"/>
          <w:sz w:val="24"/>
          <w:szCs w:val="24"/>
        </w:rPr>
        <w:t xml:space="preserve"> and hand drills</w:t>
      </w:r>
      <w:r w:rsidR="004B7088">
        <w:rPr>
          <w:rFonts w:ascii="Times New Roman" w:hAnsi="Times New Roman" w:cs="Times New Roman"/>
          <w:sz w:val="24"/>
          <w:szCs w:val="24"/>
        </w:rPr>
        <w:t>.</w:t>
      </w:r>
      <w:r w:rsidR="00392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our high school FIRST Robotics Competition team, I have gained experience working with electronics by grouping key components to identify an electrical current path. I have seen the progress of modeling the electronics board on Autodesk Inventor and assembling it. For the high school robotics club, we built the electronics board out of a clear polycarbonate to reduce the weight on the robot and attached electronic components using double-sided foam tape.</w:t>
      </w:r>
      <w:r w:rsidR="00155970">
        <w:rPr>
          <w:rFonts w:ascii="Times New Roman" w:hAnsi="Times New Roman" w:cs="Times New Roman"/>
          <w:sz w:val="24"/>
          <w:szCs w:val="24"/>
        </w:rPr>
        <w:t xml:space="preserve"> After </w:t>
      </w:r>
      <w:r w:rsidR="00A46054">
        <w:rPr>
          <w:rFonts w:ascii="Times New Roman" w:hAnsi="Times New Roman" w:cs="Times New Roman"/>
          <w:sz w:val="24"/>
          <w:szCs w:val="24"/>
        </w:rPr>
        <w:t>becoming a board member</w:t>
      </w:r>
      <w:r w:rsidR="00155970">
        <w:rPr>
          <w:rFonts w:ascii="Times New Roman" w:hAnsi="Times New Roman" w:cs="Times New Roman"/>
          <w:sz w:val="24"/>
          <w:szCs w:val="24"/>
        </w:rPr>
        <w:t xml:space="preserve"> of</w:t>
      </w:r>
      <w:r w:rsidR="00A46054">
        <w:rPr>
          <w:rFonts w:ascii="Times New Roman" w:hAnsi="Times New Roman" w:cs="Times New Roman"/>
          <w:sz w:val="24"/>
          <w:szCs w:val="24"/>
        </w:rPr>
        <w:t xml:space="preserve"> the</w:t>
      </w:r>
      <w:r w:rsidR="00155970">
        <w:rPr>
          <w:rFonts w:ascii="Times New Roman" w:hAnsi="Times New Roman" w:cs="Times New Roman"/>
          <w:sz w:val="24"/>
          <w:szCs w:val="24"/>
        </w:rPr>
        <w:t xml:space="preserve"> </w:t>
      </w:r>
      <w:r w:rsidR="006417AA">
        <w:rPr>
          <w:rFonts w:ascii="Times New Roman" w:hAnsi="Times New Roman" w:cs="Times New Roman"/>
          <w:sz w:val="24"/>
          <w:szCs w:val="24"/>
        </w:rPr>
        <w:t>robotics</w:t>
      </w:r>
      <w:r w:rsidR="00155970">
        <w:rPr>
          <w:rFonts w:ascii="Times New Roman" w:hAnsi="Times New Roman" w:cs="Times New Roman"/>
          <w:sz w:val="24"/>
          <w:szCs w:val="24"/>
        </w:rPr>
        <w:t xml:space="preserve"> club, I have </w:t>
      </w:r>
      <w:r w:rsidR="001C10E5">
        <w:rPr>
          <w:rFonts w:ascii="Times New Roman" w:hAnsi="Times New Roman" w:cs="Times New Roman"/>
          <w:sz w:val="24"/>
          <w:szCs w:val="24"/>
        </w:rPr>
        <w:t>acquired</w:t>
      </w:r>
      <w:r w:rsidR="00155970">
        <w:rPr>
          <w:rFonts w:ascii="Times New Roman" w:hAnsi="Times New Roman" w:cs="Times New Roman"/>
          <w:sz w:val="24"/>
          <w:szCs w:val="24"/>
        </w:rPr>
        <w:t xml:space="preserve"> insight into the process of building a robot from start to finish.</w:t>
      </w:r>
      <w:r>
        <w:rPr>
          <w:rFonts w:ascii="Times New Roman" w:hAnsi="Times New Roman" w:cs="Times New Roman"/>
          <w:sz w:val="24"/>
          <w:szCs w:val="24"/>
        </w:rPr>
        <w:t xml:space="preserve"> Through the SIP program I would like to enhance my knowledge of electrical engineering and striking the balance between needs for electrical power and the weight of the items to be powered.</w:t>
      </w:r>
    </w:p>
    <w:p w14:paraId="60842570" w14:textId="489D1600" w:rsidR="00945088" w:rsidRDefault="00945088">
      <w:pPr>
        <w:rPr>
          <w:rFonts w:ascii="Times New Roman" w:hAnsi="Times New Roman" w:cs="Times New Roman"/>
          <w:sz w:val="24"/>
          <w:szCs w:val="24"/>
        </w:rPr>
      </w:pPr>
    </w:p>
    <w:p w14:paraId="4D61CF72" w14:textId="181B035D" w:rsidR="00945088" w:rsidRDefault="00945088" w:rsidP="0097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the SIP program I would like to enhance my knowledge of </w:t>
      </w:r>
      <w:r w:rsidR="00D6575E">
        <w:rPr>
          <w:rFonts w:ascii="Times New Roman" w:hAnsi="Times New Roman" w:cs="Times New Roman"/>
          <w:sz w:val="24"/>
          <w:szCs w:val="24"/>
        </w:rPr>
        <w:t>environmental studies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6575E">
        <w:rPr>
          <w:rFonts w:ascii="Times New Roman" w:hAnsi="Times New Roman" w:cs="Times New Roman"/>
          <w:sz w:val="24"/>
          <w:szCs w:val="24"/>
        </w:rPr>
        <w:t>identifying humans’ impact on the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575E">
        <w:rPr>
          <w:rFonts w:ascii="Times New Roman" w:hAnsi="Times New Roman" w:cs="Times New Roman"/>
          <w:sz w:val="24"/>
          <w:szCs w:val="24"/>
        </w:rPr>
        <w:t>Chemistry</w:t>
      </w:r>
      <w:r>
        <w:rPr>
          <w:rFonts w:ascii="Times New Roman" w:hAnsi="Times New Roman" w:cs="Times New Roman"/>
          <w:sz w:val="24"/>
          <w:szCs w:val="24"/>
        </w:rPr>
        <w:t xml:space="preserve"> Honors has been a fun and interesting class as I have learned about </w:t>
      </w:r>
      <w:r w:rsidR="00D6575E" w:rsidRPr="00D6575E">
        <w:rPr>
          <w:rFonts w:ascii="Times New Roman" w:hAnsi="Times New Roman" w:cs="Times New Roman"/>
          <w:sz w:val="24"/>
          <w:szCs w:val="24"/>
        </w:rPr>
        <w:t>stoichiometry, thermochemistry,</w:t>
      </w:r>
      <w:r w:rsidR="00D6575E">
        <w:rPr>
          <w:rFonts w:ascii="Times New Roman" w:hAnsi="Times New Roman" w:cs="Times New Roman"/>
          <w:sz w:val="24"/>
          <w:szCs w:val="24"/>
        </w:rPr>
        <w:t xml:space="preserve"> gas laws, the effects of toxic compounds</w:t>
      </w:r>
      <w:r w:rsidR="00462B27">
        <w:rPr>
          <w:rFonts w:ascii="Times New Roman" w:hAnsi="Times New Roman" w:cs="Times New Roman"/>
          <w:sz w:val="24"/>
          <w:szCs w:val="24"/>
        </w:rPr>
        <w:t xml:space="preserve"> on the environment</w:t>
      </w:r>
      <w:r w:rsidR="00D6575E">
        <w:rPr>
          <w:rFonts w:ascii="Times New Roman" w:hAnsi="Times New Roman" w:cs="Times New Roman"/>
          <w:sz w:val="24"/>
          <w:szCs w:val="24"/>
        </w:rPr>
        <w:t xml:space="preserve">, radioactivity of elements, </w:t>
      </w:r>
      <w:r w:rsidR="002F43FA">
        <w:rPr>
          <w:rFonts w:ascii="Times New Roman" w:hAnsi="Times New Roman" w:cs="Times New Roman"/>
          <w:sz w:val="24"/>
          <w:szCs w:val="24"/>
        </w:rPr>
        <w:t xml:space="preserve">and </w:t>
      </w:r>
      <w:r w:rsidR="00D6575E">
        <w:rPr>
          <w:rFonts w:ascii="Times New Roman" w:hAnsi="Times New Roman" w:cs="Times New Roman"/>
          <w:sz w:val="24"/>
          <w:szCs w:val="24"/>
        </w:rPr>
        <w:t>chemical reactions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66A0">
        <w:rPr>
          <w:rFonts w:ascii="Times New Roman" w:hAnsi="Times New Roman" w:cs="Times New Roman"/>
          <w:sz w:val="24"/>
          <w:szCs w:val="24"/>
        </w:rPr>
        <w:t>I have gained experience performing labs</w:t>
      </w:r>
      <w:r w:rsidR="00297383">
        <w:rPr>
          <w:rFonts w:ascii="Times New Roman" w:hAnsi="Times New Roman" w:cs="Times New Roman"/>
          <w:sz w:val="24"/>
          <w:szCs w:val="24"/>
        </w:rPr>
        <w:t xml:space="preserve"> and conducting lab reports</w:t>
      </w:r>
      <w:r w:rsidRPr="005066A0">
        <w:rPr>
          <w:rFonts w:ascii="Times New Roman" w:hAnsi="Times New Roman" w:cs="Times New Roman"/>
          <w:sz w:val="24"/>
          <w:szCs w:val="24"/>
        </w:rPr>
        <w:t xml:space="preserve"> in </w:t>
      </w:r>
      <w:r w:rsidR="002C0D7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iology</w:t>
      </w:r>
      <w:r w:rsidRPr="005066A0">
        <w:rPr>
          <w:rFonts w:ascii="Times New Roman" w:hAnsi="Times New Roman" w:cs="Times New Roman"/>
          <w:sz w:val="24"/>
          <w:szCs w:val="24"/>
        </w:rPr>
        <w:t xml:space="preserve"> </w:t>
      </w:r>
      <w:r w:rsidR="002C0D79">
        <w:rPr>
          <w:rFonts w:ascii="Times New Roman" w:hAnsi="Times New Roman" w:cs="Times New Roman"/>
          <w:sz w:val="24"/>
          <w:szCs w:val="24"/>
        </w:rPr>
        <w:t>H</w:t>
      </w:r>
      <w:r w:rsidR="00512614">
        <w:rPr>
          <w:rFonts w:ascii="Times New Roman" w:hAnsi="Times New Roman" w:cs="Times New Roman"/>
          <w:sz w:val="24"/>
          <w:szCs w:val="24"/>
        </w:rPr>
        <w:t xml:space="preserve">onors </w:t>
      </w:r>
      <w:r w:rsidRPr="005066A0">
        <w:rPr>
          <w:rFonts w:ascii="Times New Roman" w:hAnsi="Times New Roman" w:cs="Times New Roman"/>
          <w:sz w:val="24"/>
          <w:szCs w:val="24"/>
        </w:rPr>
        <w:t xml:space="preserve">along with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506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classmates</w:t>
      </w:r>
      <w:r w:rsidR="00512614">
        <w:rPr>
          <w:rFonts w:ascii="Times New Roman" w:hAnsi="Times New Roman" w:cs="Times New Roman"/>
          <w:sz w:val="24"/>
          <w:szCs w:val="24"/>
        </w:rPr>
        <w:t xml:space="preserve"> and virtually in chemistry by myself</w:t>
      </w:r>
      <w:r w:rsidRPr="005066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have conducted a Synopsys science fair project to </w:t>
      </w:r>
      <w:r w:rsidR="00FE2F3B">
        <w:rPr>
          <w:rFonts w:ascii="Times New Roman" w:hAnsi="Times New Roman" w:cs="Times New Roman"/>
          <w:sz w:val="24"/>
          <w:szCs w:val="24"/>
        </w:rPr>
        <w:t xml:space="preserve">analyze climate change of Earth by identifying trends and patterns in </w:t>
      </w:r>
      <w:r w:rsidR="002128BD">
        <w:rPr>
          <w:rFonts w:ascii="Times New Roman" w:hAnsi="Times New Roman" w:cs="Times New Roman"/>
          <w:sz w:val="24"/>
          <w:szCs w:val="24"/>
        </w:rPr>
        <w:t>global and regional data</w:t>
      </w:r>
      <w:r w:rsidR="000B726A">
        <w:rPr>
          <w:rFonts w:ascii="Times New Roman" w:hAnsi="Times New Roman" w:cs="Times New Roman"/>
          <w:sz w:val="24"/>
          <w:szCs w:val="24"/>
        </w:rPr>
        <w:t xml:space="preserve">. Through this project, I formulated many conclusions as well as equations for rising temperature models. </w:t>
      </w:r>
      <w:r w:rsidR="00971068">
        <w:rPr>
          <w:rFonts w:ascii="Times New Roman" w:hAnsi="Times New Roman" w:cs="Times New Roman"/>
          <w:sz w:val="24"/>
          <w:szCs w:val="24"/>
        </w:rPr>
        <w:t xml:space="preserve">After researching and comprehending articles from various sources, </w:t>
      </w:r>
      <w:r w:rsidR="006F033F">
        <w:rPr>
          <w:rFonts w:ascii="Times New Roman" w:hAnsi="Times New Roman" w:cs="Times New Roman"/>
          <w:sz w:val="24"/>
          <w:szCs w:val="24"/>
        </w:rPr>
        <w:t xml:space="preserve">I </w:t>
      </w:r>
      <w:r w:rsidR="00971068">
        <w:rPr>
          <w:rFonts w:ascii="Times New Roman" w:hAnsi="Times New Roman" w:cs="Times New Roman"/>
          <w:sz w:val="24"/>
          <w:szCs w:val="24"/>
        </w:rPr>
        <w:t xml:space="preserve">have </w:t>
      </w:r>
      <w:r w:rsidR="00971068">
        <w:rPr>
          <w:rFonts w:ascii="Times New Roman" w:hAnsi="Times New Roman" w:cs="Times New Roman"/>
          <w:sz w:val="24"/>
          <w:szCs w:val="24"/>
        </w:rPr>
        <w:lastRenderedPageBreak/>
        <w:t xml:space="preserve">learned </w:t>
      </w:r>
      <w:r w:rsidR="00CA201E">
        <w:rPr>
          <w:rFonts w:ascii="Times New Roman" w:hAnsi="Times New Roman" w:cs="Times New Roman"/>
          <w:sz w:val="24"/>
          <w:szCs w:val="24"/>
        </w:rPr>
        <w:t xml:space="preserve">how to assess and incorporate information into </w:t>
      </w:r>
      <w:r w:rsidR="00F11AA7">
        <w:rPr>
          <w:rFonts w:ascii="Times New Roman" w:hAnsi="Times New Roman" w:cs="Times New Roman"/>
          <w:sz w:val="24"/>
          <w:szCs w:val="24"/>
        </w:rPr>
        <w:t>a study</w:t>
      </w:r>
      <w:r w:rsidR="006F033F">
        <w:rPr>
          <w:rFonts w:ascii="Times New Roman" w:hAnsi="Times New Roman" w:cs="Times New Roman"/>
          <w:sz w:val="24"/>
          <w:szCs w:val="24"/>
        </w:rPr>
        <w:t xml:space="preserve">. </w:t>
      </w:r>
      <w:r w:rsidR="00183D0E">
        <w:rPr>
          <w:rFonts w:ascii="Times New Roman" w:hAnsi="Times New Roman" w:cs="Times New Roman"/>
          <w:sz w:val="24"/>
          <w:szCs w:val="24"/>
        </w:rPr>
        <w:t xml:space="preserve">By visualizing the data, </w:t>
      </w:r>
      <w:r w:rsidR="006F033F">
        <w:rPr>
          <w:rFonts w:ascii="Times New Roman" w:hAnsi="Times New Roman" w:cs="Times New Roman"/>
          <w:sz w:val="24"/>
          <w:szCs w:val="24"/>
        </w:rPr>
        <w:t xml:space="preserve">I </w:t>
      </w:r>
      <w:r w:rsidR="00183D0E">
        <w:rPr>
          <w:rFonts w:ascii="Times New Roman" w:hAnsi="Times New Roman" w:cs="Times New Roman"/>
          <w:sz w:val="24"/>
          <w:szCs w:val="24"/>
        </w:rPr>
        <w:t>have understood</w:t>
      </w:r>
      <w:r w:rsidR="006F033F">
        <w:rPr>
          <w:rFonts w:ascii="Times New Roman" w:hAnsi="Times New Roman" w:cs="Times New Roman"/>
          <w:sz w:val="24"/>
          <w:szCs w:val="24"/>
        </w:rPr>
        <w:t xml:space="preserve"> the causes of climate change, which include the rise in greenhouse gases, and the effects including droughts and more intense hurricanes.</w:t>
      </w:r>
      <w:r w:rsidR="0008431A">
        <w:rPr>
          <w:rFonts w:ascii="Times New Roman" w:hAnsi="Times New Roman" w:cs="Times New Roman"/>
          <w:sz w:val="24"/>
          <w:szCs w:val="24"/>
        </w:rPr>
        <w:t xml:space="preserve"> I can apply the same skills of research and analysis</w:t>
      </w:r>
      <w:r w:rsidR="00943B12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working with a mentor from UCSC, and I would also like to learn and perform field studies and conduct statistical analysis</w:t>
      </w:r>
      <w:r w:rsidR="00242F77">
        <w:rPr>
          <w:rFonts w:ascii="Times New Roman" w:hAnsi="Times New Roman" w:cs="Times New Roman"/>
          <w:sz w:val="24"/>
          <w:szCs w:val="24"/>
        </w:rPr>
        <w:t xml:space="preserve"> from </w:t>
      </w:r>
      <w:r w:rsidR="001A04AF">
        <w:rPr>
          <w:rFonts w:ascii="Times New Roman" w:hAnsi="Times New Roman" w:cs="Times New Roman"/>
          <w:sz w:val="24"/>
          <w:szCs w:val="24"/>
        </w:rPr>
        <w:t xml:space="preserve">environmental </w:t>
      </w:r>
      <w:r w:rsidR="00242F7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5CCD37" w14:textId="77777777" w:rsidR="005D360C" w:rsidRDefault="005D360C" w:rsidP="00971068">
      <w:pPr>
        <w:rPr>
          <w:rFonts w:ascii="Times New Roman" w:hAnsi="Times New Roman" w:cs="Times New Roman"/>
          <w:sz w:val="24"/>
          <w:szCs w:val="24"/>
        </w:rPr>
      </w:pPr>
    </w:p>
    <w:p w14:paraId="13C9C50D" w14:textId="77777777" w:rsidR="005D360C" w:rsidRPr="00BE0303" w:rsidRDefault="005D360C" w:rsidP="005D360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As a SIP intern you will be conducting and contributing to cutting-edge research. This process is inherently fraught with challenges that may ultimately lead to null results. What do you hope to gain by participating in research if selected as a SIP intern? What experiences, skills, and/or resources do you have to overcome these potential challenges? Maximum 500 words. </w:t>
      </w:r>
    </w:p>
    <w:p w14:paraId="37D2245D" w14:textId="618283E6" w:rsidR="005D360C" w:rsidRPr="007E1C4C" w:rsidRDefault="002508CE" w:rsidP="00971068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Thomas </w:t>
      </w:r>
      <w:r w:rsidRPr="002508C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Edison once said, “I have not failed 10,000 times—I’ve successfully found 10,000 ways that will not work.”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An important inventor in history, Edison attempted several times to devise new creations. Even when he couldn’t</w:t>
      </w:r>
      <w:r w:rsidR="0041235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he persevered</w:t>
      </w:r>
      <w:r w:rsidR="00814BA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onwards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.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As a SIP intern, I hope to understand how researchers in the real world persevere and build deep insights from raw data. I have done several science experiments since middle school for both science fairs and class assignments and it has required a great deal of patience, working with repetitive tasks, and dealing with the unknown. </w:t>
      </w:r>
      <w:r w:rsidR="00A82C98">
        <w:rPr>
          <w:rFonts w:ascii="Times New Roman" w:hAnsi="Times New Roman" w:cs="Times New Roman"/>
          <w:sz w:val="24"/>
          <w:szCs w:val="24"/>
        </w:rPr>
        <w:t xml:space="preserve">By learning from mistakes and failures, new pathways have allowed me to experiment and </w:t>
      </w:r>
      <w:r w:rsidR="00DF081D">
        <w:rPr>
          <w:rFonts w:ascii="Times New Roman" w:hAnsi="Times New Roman" w:cs="Times New Roman"/>
          <w:sz w:val="24"/>
          <w:szCs w:val="24"/>
        </w:rPr>
        <w:t>overcome</w:t>
      </w:r>
      <w:r w:rsidR="00A82C98">
        <w:rPr>
          <w:rFonts w:ascii="Times New Roman" w:hAnsi="Times New Roman" w:cs="Times New Roman"/>
          <w:sz w:val="24"/>
          <w:szCs w:val="24"/>
        </w:rPr>
        <w:t xml:space="preserve"> new challenges.</w:t>
      </w:r>
      <w:r w:rsidR="005D360C" w:rsidRPr="00452DF7">
        <w:rPr>
          <w:rFonts w:ascii="Times New Roman" w:hAnsi="Times New Roman" w:cs="Times New Roman"/>
          <w:sz w:val="24"/>
          <w:szCs w:val="24"/>
        </w:rPr>
        <w:t xml:space="preserve"> 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For example, in the data science project I recently conducted for Synopsys science fair, I overcame several challenges with the different libraries implemented. My goal was to </w:t>
      </w:r>
      <w:r w:rsidR="00F5427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analyze global and regional </w:t>
      </w:r>
      <w:r w:rsidR="000607F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temperature</w:t>
      </w:r>
      <w:r w:rsidR="00F5427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data. The first dataset contained 265 years of warming data globally while the second consisted of ~265 years </w:t>
      </w:r>
      <w:r w:rsidR="00F3588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per region for</w:t>
      </w:r>
      <w:r w:rsidR="00F5427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F3588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~</w:t>
      </w:r>
      <w:r w:rsidR="00F5427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240 regions.</w:t>
      </w:r>
      <w:r w:rsidR="00DB42C5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I established two regression models for global data and compared them with those of regional data, finding similar results.</w:t>
      </w:r>
      <w:r w:rsidR="0045563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867A3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Optimizing</w:t>
      </w:r>
      <w:r w:rsidR="00BC309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the runtime of the application step-by-step after sorting and filtering the data for different </w:t>
      </w:r>
      <w:r w:rsidR="007D023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visualizations</w:t>
      </w:r>
      <w:r w:rsidR="00BC309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demanded patience, which I was willing to exercise to overcome the challenge.</w:t>
      </w:r>
      <w:r w:rsidR="008B4835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Robotics is another activity that has taught me to overcome challenges using Autodesk Inventor for modeling and simulation. For example, </w:t>
      </w:r>
      <w:r w:rsidR="0048072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when </w:t>
      </w:r>
      <w:r w:rsidR="00894CC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one</w:t>
      </w:r>
      <w:r w:rsidR="00D174C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stress analysis had to have a safety factor greater than 2, I had to re-design and test multiple times.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This has taught me to use collaborative tools such as GrabCAD to work in groups and seek ideas from other people. </w:t>
      </w:r>
      <w:r w:rsidR="00411B8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Last year, a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s the deadline for completing the robot approached, I made sure I went to the robotics lab every day after school and even on Saturdays to finish it. </w:t>
      </w:r>
      <w:r w:rsidR="00DA41F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I am now a part of the </w:t>
      </w:r>
      <w:ins w:id="9" w:author="A. Amarnath (CGO)" w:date="2021-03-18T15:01:00Z">
        <w:r w:rsidR="001A0679">
          <w:rPr>
            <w:rFonts w:ascii="Times New Roman" w:hAnsi="Times New Roman" w:cs="Times New Roman"/>
            <w:color w:val="202124"/>
            <w:spacing w:val="2"/>
            <w:sz w:val="24"/>
            <w:szCs w:val="24"/>
            <w:shd w:val="clear" w:color="auto" w:fill="FFFFFF"/>
          </w:rPr>
          <w:t xml:space="preserve">robotics </w:t>
        </w:r>
      </w:ins>
      <w:r w:rsidR="00DA41F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board for the </w:t>
      </w:r>
      <w:ins w:id="10" w:author="A. Amarnath (CGO)" w:date="2021-03-18T15:02:00Z">
        <w:r w:rsidR="001A0679">
          <w:rPr>
            <w:rFonts w:ascii="Times New Roman" w:hAnsi="Times New Roman" w:cs="Times New Roman"/>
            <w:color w:val="202124"/>
            <w:spacing w:val="2"/>
            <w:sz w:val="24"/>
            <w:szCs w:val="24"/>
            <w:shd w:val="clear" w:color="auto" w:fill="FFFFFF"/>
          </w:rPr>
          <w:t xml:space="preserve">high school </w:t>
        </w:r>
      </w:ins>
      <w:r w:rsidR="00DA41F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club and have adapted the team to </w:t>
      </w:r>
      <w:r w:rsidR="005F6C5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internal</w:t>
      </w:r>
      <w:r w:rsidR="00DA41F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competitions such as sumo bots since FRC was canceled. 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 am aware that the projects at SIP could be fraught with challenges</w:t>
      </w:r>
      <w:r w:rsidR="0051760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and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prepared </w:t>
      </w:r>
      <w:r w:rsidR="005D360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for setbacks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in order to learn from my mistakes. </w:t>
      </w:r>
      <w:r w:rsidR="00E6365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Conducting labs last year with others and this year by mys</w:t>
      </w:r>
      <w:r w:rsidR="000E15D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elf has helped me gain the skill of working flexibly on a task with or without partners.</w:t>
      </w:r>
      <w:r w:rsidR="005D360C" w:rsidRPr="00452DF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I hope to seek inputs from UCSC mentors and other fellow SIP participants to improve on my research skills. </w:t>
      </w:r>
      <w:r w:rsidR="005D360C" w:rsidRPr="007E1C4C">
        <w:rPr>
          <w:rFonts w:ascii="Times New Roman" w:hAnsi="Times New Roman" w:cs="Times New Roman"/>
          <w:color w:val="000000" w:themeColor="text1"/>
          <w:spacing w:val="2"/>
          <w:sz w:val="24"/>
          <w:szCs w:val="24"/>
          <w:highlight w:val="lightGray"/>
          <w:shd w:val="clear" w:color="auto" w:fill="FFFFFF"/>
        </w:rPr>
        <w:t xml:space="preserve">As a SIP intern, I would like to know the challenges faced in professional research and how scientists overcome them. Many areas in the fields of computer science and </w:t>
      </w:r>
      <w:r w:rsidR="00E80EB1" w:rsidRPr="007E1C4C">
        <w:rPr>
          <w:rFonts w:ascii="Times New Roman" w:hAnsi="Times New Roman" w:cs="Times New Roman"/>
          <w:color w:val="000000" w:themeColor="text1"/>
          <w:spacing w:val="2"/>
          <w:sz w:val="24"/>
          <w:szCs w:val="24"/>
          <w:highlight w:val="lightGray"/>
          <w:shd w:val="clear" w:color="auto" w:fill="FFFFFF"/>
        </w:rPr>
        <w:t>environmental studies</w:t>
      </w:r>
      <w:r w:rsidR="005D360C" w:rsidRPr="007E1C4C">
        <w:rPr>
          <w:rFonts w:ascii="Times New Roman" w:hAnsi="Times New Roman" w:cs="Times New Roman"/>
          <w:color w:val="000000" w:themeColor="text1"/>
          <w:spacing w:val="2"/>
          <w:sz w:val="24"/>
          <w:szCs w:val="24"/>
          <w:highlight w:val="lightGray"/>
          <w:shd w:val="clear" w:color="auto" w:fill="FFFFFF"/>
        </w:rPr>
        <w:t xml:space="preserve"> remain unexplored, and I hope to connect to those areas. The SIP program is an opportunity for me to gain experience while also learning to </w:t>
      </w:r>
      <w:r w:rsidR="00951983" w:rsidRPr="007E1C4C">
        <w:rPr>
          <w:rFonts w:ascii="Times New Roman" w:hAnsi="Times New Roman" w:cs="Times New Roman"/>
          <w:color w:val="000000" w:themeColor="text1"/>
          <w:spacing w:val="2"/>
          <w:sz w:val="24"/>
          <w:szCs w:val="24"/>
          <w:highlight w:val="lightGray"/>
          <w:shd w:val="clear" w:color="auto" w:fill="FFFFFF"/>
        </w:rPr>
        <w:t>control</w:t>
      </w:r>
      <w:r w:rsidR="005D360C" w:rsidRPr="007E1C4C">
        <w:rPr>
          <w:rFonts w:ascii="Times New Roman" w:hAnsi="Times New Roman" w:cs="Times New Roman"/>
          <w:color w:val="000000" w:themeColor="text1"/>
          <w:spacing w:val="2"/>
          <w:sz w:val="24"/>
          <w:szCs w:val="24"/>
          <w:highlight w:val="lightGray"/>
          <w:shd w:val="clear" w:color="auto" w:fill="FFFFFF"/>
        </w:rPr>
        <w:t xml:space="preserve"> emotions when things don’t go the way they are intended. One never knows what </w:t>
      </w:r>
      <w:r w:rsidR="005D360C" w:rsidRPr="007E1C4C">
        <w:rPr>
          <w:rFonts w:ascii="Times New Roman" w:hAnsi="Times New Roman" w:cs="Times New Roman"/>
          <w:color w:val="000000" w:themeColor="text1"/>
          <w:spacing w:val="2"/>
          <w:sz w:val="24"/>
          <w:szCs w:val="24"/>
          <w:highlight w:val="lightGray"/>
          <w:shd w:val="clear" w:color="auto" w:fill="FFFFFF"/>
        </w:rPr>
        <w:lastRenderedPageBreak/>
        <w:t>will happen unless he or she makes a sincere attempt to accomplish it, and that is the spirit with which I will approach this internship.</w:t>
      </w:r>
    </w:p>
    <w:sectPr w:rsidR="005D360C" w:rsidRPr="007E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Amarnath (CGO)">
    <w15:presenceInfo w15:providerId="AD" w15:userId="S::aamar@wipro.com::07cd0268-ad74-46eb-9e8e-ed8a8fda1d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95"/>
    <w:rsid w:val="000607F3"/>
    <w:rsid w:val="00083944"/>
    <w:rsid w:val="0008431A"/>
    <w:rsid w:val="000B726A"/>
    <w:rsid w:val="000E15DD"/>
    <w:rsid w:val="0014243D"/>
    <w:rsid w:val="00155970"/>
    <w:rsid w:val="00183D0E"/>
    <w:rsid w:val="001A04AF"/>
    <w:rsid w:val="001A0679"/>
    <w:rsid w:val="001C10E5"/>
    <w:rsid w:val="001E48B0"/>
    <w:rsid w:val="002128BD"/>
    <w:rsid w:val="00242F77"/>
    <w:rsid w:val="002508CE"/>
    <w:rsid w:val="00256CAD"/>
    <w:rsid w:val="00283E76"/>
    <w:rsid w:val="00297383"/>
    <w:rsid w:val="002C0D79"/>
    <w:rsid w:val="002E06B6"/>
    <w:rsid w:val="002F43FA"/>
    <w:rsid w:val="00352ECD"/>
    <w:rsid w:val="0038305F"/>
    <w:rsid w:val="00392E8D"/>
    <w:rsid w:val="003C03A6"/>
    <w:rsid w:val="003D6AF2"/>
    <w:rsid w:val="00411B8F"/>
    <w:rsid w:val="00412356"/>
    <w:rsid w:val="0041607C"/>
    <w:rsid w:val="00455639"/>
    <w:rsid w:val="00462B27"/>
    <w:rsid w:val="00480723"/>
    <w:rsid w:val="004A7A2F"/>
    <w:rsid w:val="004B7088"/>
    <w:rsid w:val="004C3F35"/>
    <w:rsid w:val="00505742"/>
    <w:rsid w:val="00512614"/>
    <w:rsid w:val="00517603"/>
    <w:rsid w:val="005375D3"/>
    <w:rsid w:val="005B21E6"/>
    <w:rsid w:val="005D360C"/>
    <w:rsid w:val="005F4A50"/>
    <w:rsid w:val="005F6C5A"/>
    <w:rsid w:val="006417AA"/>
    <w:rsid w:val="00654D3D"/>
    <w:rsid w:val="00692573"/>
    <w:rsid w:val="006B0AE3"/>
    <w:rsid w:val="006F033F"/>
    <w:rsid w:val="006F3116"/>
    <w:rsid w:val="00791F80"/>
    <w:rsid w:val="00797B5F"/>
    <w:rsid w:val="007D0233"/>
    <w:rsid w:val="007E1C4C"/>
    <w:rsid w:val="00814BA0"/>
    <w:rsid w:val="00867A3C"/>
    <w:rsid w:val="00894CC6"/>
    <w:rsid w:val="008B4835"/>
    <w:rsid w:val="00943B12"/>
    <w:rsid w:val="00945088"/>
    <w:rsid w:val="00951983"/>
    <w:rsid w:val="00961374"/>
    <w:rsid w:val="00971068"/>
    <w:rsid w:val="009908AD"/>
    <w:rsid w:val="00993CE1"/>
    <w:rsid w:val="00997F45"/>
    <w:rsid w:val="009C310A"/>
    <w:rsid w:val="009F3995"/>
    <w:rsid w:val="00A16531"/>
    <w:rsid w:val="00A23227"/>
    <w:rsid w:val="00A30EC8"/>
    <w:rsid w:val="00A46054"/>
    <w:rsid w:val="00A82C98"/>
    <w:rsid w:val="00AD32B8"/>
    <w:rsid w:val="00B15965"/>
    <w:rsid w:val="00B34628"/>
    <w:rsid w:val="00BA4694"/>
    <w:rsid w:val="00BC3092"/>
    <w:rsid w:val="00C61B77"/>
    <w:rsid w:val="00C85C38"/>
    <w:rsid w:val="00CA1BD3"/>
    <w:rsid w:val="00CA201E"/>
    <w:rsid w:val="00CA35BB"/>
    <w:rsid w:val="00CC2914"/>
    <w:rsid w:val="00D174C6"/>
    <w:rsid w:val="00D325CA"/>
    <w:rsid w:val="00D6575E"/>
    <w:rsid w:val="00D766F3"/>
    <w:rsid w:val="00DA41FD"/>
    <w:rsid w:val="00DB42C5"/>
    <w:rsid w:val="00DC5E2D"/>
    <w:rsid w:val="00DF081D"/>
    <w:rsid w:val="00E63659"/>
    <w:rsid w:val="00E80EB1"/>
    <w:rsid w:val="00F03039"/>
    <w:rsid w:val="00F11AA7"/>
    <w:rsid w:val="00F35889"/>
    <w:rsid w:val="00F51383"/>
    <w:rsid w:val="00F54277"/>
    <w:rsid w:val="00F77B40"/>
    <w:rsid w:val="00FB68B9"/>
    <w:rsid w:val="00FC730D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878A"/>
  <w15:chartTrackingRefBased/>
  <w15:docId w15:val="{956580E9-C7D3-4BDA-B31A-8EF18FA1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Amarnath</dc:creator>
  <cp:keywords/>
  <dc:description/>
  <cp:lastModifiedBy>A. Amarnath (CGO)</cp:lastModifiedBy>
  <cp:revision>3</cp:revision>
  <dcterms:created xsi:type="dcterms:W3CDTF">2021-03-18T22:03:00Z</dcterms:created>
  <dcterms:modified xsi:type="dcterms:W3CDTF">2021-03-18T22:05:00Z</dcterms:modified>
</cp:coreProperties>
</file>